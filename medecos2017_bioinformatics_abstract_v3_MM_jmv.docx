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67E" w:rsidRDefault="00334ECD">
      <w:pPr>
        <w:rPr>
          <w:rFonts w:ascii="Liberation Sans" w:hAnsi="Liberation Sans"/>
          <w:i/>
          <w:iCs/>
          <w:lang w:val="en-US"/>
        </w:rPr>
      </w:pPr>
      <w:r>
        <w:rPr>
          <w:rFonts w:ascii="Liberation Sans" w:hAnsi="Liberation Sans"/>
          <w:i/>
          <w:iCs/>
          <w:lang w:val="en-US"/>
        </w:rPr>
        <w:t xml:space="preserve">Meeting: XIV MEDECOS &amp; AEET meeting, </w:t>
      </w:r>
      <w:proofErr w:type="spellStart"/>
      <w:r>
        <w:rPr>
          <w:rFonts w:ascii="Liberation Sans" w:hAnsi="Liberation Sans"/>
          <w:i/>
          <w:iCs/>
          <w:lang w:val="en-US"/>
        </w:rPr>
        <w:t>Sevilla</w:t>
      </w:r>
      <w:proofErr w:type="spellEnd"/>
      <w:r>
        <w:rPr>
          <w:rFonts w:ascii="Liberation Sans" w:hAnsi="Liberation Sans"/>
          <w:i/>
          <w:iCs/>
          <w:lang w:val="en-US"/>
        </w:rPr>
        <w:t>, January-February 2017.</w:t>
      </w:r>
    </w:p>
    <w:p w:rsidR="00E9267E" w:rsidRDefault="00334ECD">
      <w:pPr>
        <w:rPr>
          <w:rFonts w:ascii="Liberation Sans" w:hAnsi="Liberation Sans"/>
          <w:i/>
          <w:iCs/>
          <w:lang w:val="en-US"/>
        </w:rPr>
      </w:pPr>
      <w:r>
        <w:rPr>
          <w:rFonts w:ascii="Liberation Sans" w:hAnsi="Liberation Sans"/>
          <w:i/>
          <w:iCs/>
          <w:lang w:val="en-US"/>
        </w:rPr>
        <w:t xml:space="preserve">Symposia: 21. </w:t>
      </w:r>
      <w:proofErr w:type="spellStart"/>
      <w:r>
        <w:rPr>
          <w:rFonts w:ascii="Liberation Sans" w:hAnsi="Liberation Sans"/>
          <w:i/>
          <w:iCs/>
          <w:lang w:val="en-US"/>
        </w:rPr>
        <w:t>Ecoinformatics</w:t>
      </w:r>
      <w:proofErr w:type="spellEnd"/>
      <w:r>
        <w:rPr>
          <w:rFonts w:ascii="Liberation Sans" w:hAnsi="Liberation Sans"/>
          <w:i/>
          <w:iCs/>
          <w:lang w:val="en-US"/>
        </w:rPr>
        <w:t xml:space="preserve">: data science brings new avenues for ecology, </w:t>
      </w:r>
      <w:hyperlink r:id="rId4">
        <w:r>
          <w:rPr>
            <w:rStyle w:val="InternetLink"/>
            <w:rFonts w:ascii="Liberation Sans" w:hAnsi="Liberation Sans"/>
            <w:i/>
            <w:iCs/>
            <w:lang w:val="en-US"/>
          </w:rPr>
          <w:t>http://www.medecos-aeet-meeting2017.es/Symposia_396_p.htm</w:t>
        </w:r>
      </w:hyperlink>
    </w:p>
    <w:p w:rsidR="00E9267E" w:rsidRDefault="00334ECD">
      <w:pPr>
        <w:rPr>
          <w:rFonts w:ascii="Liberation Sans" w:hAnsi="Liberation Sans"/>
          <w:i/>
          <w:iCs/>
          <w:lang w:val="en-US"/>
        </w:rPr>
      </w:pPr>
      <w:proofErr w:type="gramStart"/>
      <w:r>
        <w:rPr>
          <w:rFonts w:ascii="Liberation Sans" w:hAnsi="Liberation Sans"/>
          <w:i/>
          <w:iCs/>
          <w:lang w:val="en-US"/>
        </w:rPr>
        <w:t>Requested type of contribution: oral.</w:t>
      </w:r>
      <w:proofErr w:type="gramEnd"/>
    </w:p>
    <w:p w:rsidR="00E9267E" w:rsidRDefault="00E9267E">
      <w:pPr>
        <w:rPr>
          <w:rFonts w:ascii="Liberation Sans" w:hAnsi="Liberation Sans"/>
          <w:lang w:val="en-US"/>
        </w:rPr>
      </w:pPr>
    </w:p>
    <w:p w:rsidR="00E9267E" w:rsidRDefault="00334ECD">
      <w:pPr>
        <w:jc w:val="both"/>
        <w:rPr>
          <w:rFonts w:ascii="Liberation Sans" w:hAnsi="Liberation Sans"/>
          <w:b/>
          <w:bCs/>
          <w:lang w:val="en-US"/>
        </w:rPr>
      </w:pPr>
      <w:bookmarkStart w:id="0" w:name="_GoBack"/>
      <w:r>
        <w:rPr>
          <w:rFonts w:ascii="Liberation Sans" w:hAnsi="Liberation Sans"/>
          <w:b/>
          <w:bCs/>
          <w:lang w:val="en-US"/>
        </w:rPr>
        <w:t>Compiling a global database of sap flow measurements: the SAPFLUXNET data workflow</w:t>
      </w:r>
    </w:p>
    <w:p w:rsidR="00E9267E" w:rsidRDefault="00E9267E">
      <w:pPr>
        <w:jc w:val="both"/>
        <w:rPr>
          <w:rFonts w:ascii="Liberation Sans" w:hAnsi="Liberation Sans"/>
          <w:lang w:val="en-US"/>
        </w:rPr>
      </w:pPr>
    </w:p>
    <w:p w:rsidR="00E9267E" w:rsidRPr="00D567EF" w:rsidRDefault="00334ECD">
      <w:pPr>
        <w:jc w:val="both"/>
        <w:rPr>
          <w:i/>
          <w:iCs/>
          <w:lang w:val="es-ES_tradnl"/>
        </w:rPr>
      </w:pPr>
      <w:r w:rsidRPr="00D567EF">
        <w:rPr>
          <w:rFonts w:ascii="Liberation Sans" w:hAnsi="Liberation Sans"/>
          <w:lang w:val="es-ES_tradnl"/>
        </w:rPr>
        <w:t xml:space="preserve">V. Granda, R. Poyatos, R. </w:t>
      </w:r>
      <w:proofErr w:type="spellStart"/>
      <w:r w:rsidRPr="00D567EF">
        <w:rPr>
          <w:rFonts w:ascii="Liberation Sans" w:hAnsi="Liberation Sans"/>
          <w:lang w:val="es-ES_tradnl"/>
        </w:rPr>
        <w:t>Molowny</w:t>
      </w:r>
      <w:proofErr w:type="spellEnd"/>
      <w:r w:rsidRPr="00D567EF">
        <w:rPr>
          <w:rFonts w:ascii="Liberation Sans" w:hAnsi="Liberation Sans"/>
          <w:lang w:val="es-ES_tradnl"/>
        </w:rPr>
        <w:t xml:space="preserve">-Horas, M. Mencuccini, K. </w:t>
      </w:r>
      <w:proofErr w:type="spellStart"/>
      <w:r w:rsidRPr="00D567EF">
        <w:rPr>
          <w:rFonts w:ascii="Liberation Sans" w:hAnsi="Liberation Sans"/>
          <w:lang w:val="es-ES_tradnl"/>
        </w:rPr>
        <w:t>Steppe</w:t>
      </w:r>
      <w:proofErr w:type="spellEnd"/>
      <w:r w:rsidRPr="00D567EF">
        <w:rPr>
          <w:rFonts w:ascii="Liberation Sans" w:hAnsi="Liberation Sans"/>
          <w:lang w:val="es-ES_tradnl"/>
        </w:rPr>
        <w:t>, J. Martínez-Vilalta</w:t>
      </w:r>
    </w:p>
    <w:p w:rsidR="00E9267E" w:rsidRPr="00D567EF" w:rsidRDefault="00E9267E">
      <w:pPr>
        <w:jc w:val="both"/>
        <w:rPr>
          <w:rFonts w:ascii="Liberation Sans" w:hAnsi="Liberation Sans"/>
          <w:lang w:val="es-ES_tradnl"/>
        </w:rPr>
      </w:pPr>
    </w:p>
    <w:p w:rsidR="00E9267E" w:rsidRDefault="00334ECD">
      <w:pPr>
        <w:jc w:val="both"/>
        <w:rPr>
          <w:i/>
          <w:iCs/>
          <w:lang w:val="en-US"/>
        </w:rPr>
      </w:pPr>
      <w:del w:id="1" w:author="MENCUCCINI Maurizio" w:date="2016-08-31T18:50:00Z">
        <w:r w:rsidDel="009A4ECA">
          <w:rPr>
            <w:rFonts w:ascii="Liberation Sans" w:hAnsi="Liberation Sans"/>
            <w:lang w:val="en-US"/>
          </w:rPr>
          <w:delText>The w</w:delText>
        </w:r>
      </w:del>
      <w:ins w:id="2" w:author="MENCUCCINI Maurizio" w:date="2016-08-31T18:50:00Z">
        <w:r w:rsidR="009A4ECA">
          <w:rPr>
            <w:rFonts w:ascii="Liberation Sans" w:hAnsi="Liberation Sans"/>
            <w:lang w:val="en-US"/>
          </w:rPr>
          <w:t>W</w:t>
        </w:r>
      </w:ins>
      <w:r>
        <w:rPr>
          <w:rFonts w:ascii="Liberation Sans" w:hAnsi="Liberation Sans"/>
          <w:lang w:val="en-US"/>
        </w:rPr>
        <w:t xml:space="preserve">idespread application of thermometric sap flow methods in ecological, hydrological and agronomic studies since the 1990s has generated a massive amount of </w:t>
      </w:r>
      <w:commentRangeStart w:id="3"/>
      <w:ins w:id="4" w:author="MENCUCCINI Maurizio" w:date="2016-08-31T18:30:00Z">
        <w:r w:rsidR="00D567EF">
          <w:rPr>
            <w:rFonts w:ascii="Liberation Sans" w:hAnsi="Liberation Sans"/>
            <w:lang w:val="en-US"/>
          </w:rPr>
          <w:t>quasi-</w:t>
        </w:r>
      </w:ins>
      <w:r>
        <w:rPr>
          <w:rFonts w:ascii="Liberation Sans" w:hAnsi="Liberation Sans"/>
          <w:lang w:val="en-US"/>
        </w:rPr>
        <w:t>continuous (i.e.</w:t>
      </w:r>
      <w:ins w:id="5" w:author="MENCUCCINI Maurizio" w:date="2016-08-31T18:30:00Z">
        <w:r w:rsidR="00D567EF">
          <w:rPr>
            <w:rFonts w:ascii="Liberation Sans" w:hAnsi="Liberation Sans"/>
            <w:lang w:val="en-US"/>
          </w:rPr>
          <w:t>,</w:t>
        </w:r>
      </w:ins>
      <w:r>
        <w:rPr>
          <w:rFonts w:ascii="Liberation Sans" w:hAnsi="Liberation Sans"/>
          <w:lang w:val="en-US"/>
        </w:rPr>
        <w:t xml:space="preserve"> from sub-daily to </w:t>
      </w:r>
      <w:proofErr w:type="spellStart"/>
      <w:r>
        <w:rPr>
          <w:rFonts w:ascii="Liberation Sans" w:hAnsi="Liberation Sans"/>
          <w:lang w:val="en-US"/>
        </w:rPr>
        <w:t>interannual</w:t>
      </w:r>
      <w:proofErr w:type="spellEnd"/>
      <w:r>
        <w:rPr>
          <w:rFonts w:ascii="Liberation Sans" w:hAnsi="Liberation Sans"/>
          <w:lang w:val="en-US"/>
        </w:rPr>
        <w:t>) data of whole-plant sap flow</w:t>
      </w:r>
      <w:commentRangeEnd w:id="3"/>
      <w:r w:rsidR="00D567EF">
        <w:rPr>
          <w:rStyle w:val="Refdecomentario"/>
          <w:rFonts w:cs="Mangal"/>
        </w:rPr>
        <w:commentReference w:id="3"/>
      </w:r>
      <w:r>
        <w:rPr>
          <w:rFonts w:ascii="Liberation Sans" w:hAnsi="Liberation Sans"/>
          <w:lang w:val="en-US"/>
        </w:rPr>
        <w:t>. A global compilation of these datasets would enable unprecedented analyses of the environmental and ecological drivers of plant transpiration</w:t>
      </w:r>
      <w:del w:id="6" w:author="MENCUCCINI Maurizio" w:date="2016-08-31T18:53:00Z">
        <w:r w:rsidDel="00334ECD">
          <w:rPr>
            <w:rFonts w:ascii="Liberation Sans" w:hAnsi="Liberation Sans"/>
            <w:lang w:val="en-US"/>
          </w:rPr>
          <w:delText xml:space="preserve"> worldwide</w:delText>
        </w:r>
      </w:del>
      <w:r>
        <w:rPr>
          <w:rFonts w:ascii="Liberation Sans" w:hAnsi="Liberation Sans"/>
          <w:lang w:val="en-US"/>
        </w:rPr>
        <w:t xml:space="preserve">. However, sap flow datasets </w:t>
      </w:r>
      <w:del w:id="7" w:author="MENCUCCINI Maurizio" w:date="2016-08-31T18:42:00Z">
        <w:r w:rsidDel="00670B91">
          <w:rPr>
            <w:rFonts w:ascii="Liberation Sans" w:hAnsi="Liberation Sans"/>
            <w:lang w:val="en-US"/>
          </w:rPr>
          <w:delText xml:space="preserve">are </w:delText>
        </w:r>
      </w:del>
      <w:ins w:id="8" w:author="MENCUCCINI Maurizio" w:date="2016-08-31T18:42:00Z">
        <w:r w:rsidR="00670B91">
          <w:rPr>
            <w:rFonts w:ascii="Liberation Sans" w:hAnsi="Liberation Sans"/>
            <w:lang w:val="en-US"/>
          </w:rPr>
          <w:t xml:space="preserve">can be </w:t>
        </w:r>
      </w:ins>
      <w:r>
        <w:rPr>
          <w:rFonts w:ascii="Liberation Sans" w:hAnsi="Liberation Sans"/>
          <w:lang w:val="en-US"/>
        </w:rPr>
        <w:t>highly heterogeneous because of differen</w:t>
      </w:r>
      <w:ins w:id="9" w:author="MENCUCCINI Maurizio" w:date="2016-08-31T18:41:00Z">
        <w:r w:rsidR="00670B91">
          <w:rPr>
            <w:rFonts w:ascii="Liberation Sans" w:hAnsi="Liberation Sans"/>
            <w:lang w:val="en-US"/>
          </w:rPr>
          <w:t>ces in</w:t>
        </w:r>
      </w:ins>
      <w:del w:id="10" w:author="MENCUCCINI Maurizio" w:date="2016-08-31T18:41:00Z">
        <w:r w:rsidDel="00670B91">
          <w:rPr>
            <w:rFonts w:ascii="Liberation Sans" w:hAnsi="Liberation Sans"/>
            <w:lang w:val="en-US"/>
          </w:rPr>
          <w:delText>t</w:delText>
        </w:r>
      </w:del>
      <w:r>
        <w:rPr>
          <w:rFonts w:ascii="Liberation Sans" w:hAnsi="Liberation Sans"/>
          <w:lang w:val="en-US"/>
        </w:rPr>
        <w:t xml:space="preserve"> methodologies and experimental designs </w:t>
      </w:r>
      <w:del w:id="11" w:author="MENCUCCINI Maurizio" w:date="2016-08-31T18:42:00Z">
        <w:r w:rsidDel="00670B91">
          <w:rPr>
            <w:rFonts w:ascii="Liberation Sans" w:hAnsi="Liberation Sans"/>
            <w:lang w:val="en-US"/>
          </w:rPr>
          <w:delText xml:space="preserve">used in </w:delText>
        </w:r>
      </w:del>
      <w:ins w:id="12" w:author="MENCUCCINI Maurizio" w:date="2016-08-31T18:42:00Z">
        <w:r w:rsidR="00670B91">
          <w:rPr>
            <w:rFonts w:ascii="Liberation Sans" w:hAnsi="Liberation Sans"/>
            <w:lang w:val="en-US"/>
          </w:rPr>
          <w:t xml:space="preserve">across </w:t>
        </w:r>
      </w:ins>
      <w:r>
        <w:rPr>
          <w:rFonts w:ascii="Liberation Sans" w:hAnsi="Liberation Sans"/>
          <w:lang w:val="en-US"/>
        </w:rPr>
        <w:t xml:space="preserve">individual studies. Here we </w:t>
      </w:r>
      <w:commentRangeStart w:id="13"/>
      <w:r>
        <w:rPr>
          <w:rFonts w:ascii="Liberation Sans" w:hAnsi="Liberation Sans"/>
          <w:lang w:val="en-US"/>
        </w:rPr>
        <w:t xml:space="preserve">describe </w:t>
      </w:r>
      <w:commentRangeEnd w:id="13"/>
      <w:r w:rsidR="00670B91">
        <w:rPr>
          <w:rStyle w:val="Refdecomentario"/>
          <w:rFonts w:cs="Mangal"/>
        </w:rPr>
        <w:commentReference w:id="13"/>
      </w:r>
      <w:r>
        <w:rPr>
          <w:rFonts w:ascii="Liberation Sans" w:hAnsi="Liberation Sans"/>
          <w:lang w:val="en-US"/>
        </w:rPr>
        <w:t xml:space="preserve">the data ingestion process </w:t>
      </w:r>
      <w:del w:id="14" w:author="MENCUCCINI Maurizio" w:date="2016-08-31T18:43:00Z">
        <w:r w:rsidDel="00670B91">
          <w:rPr>
            <w:rFonts w:ascii="Liberation Sans" w:hAnsi="Liberation Sans"/>
            <w:lang w:val="en-US"/>
          </w:rPr>
          <w:delText xml:space="preserve">we have </w:delText>
        </w:r>
      </w:del>
      <w:r>
        <w:rPr>
          <w:rFonts w:ascii="Liberation Sans" w:hAnsi="Liberation Sans"/>
          <w:lang w:val="en-US"/>
        </w:rPr>
        <w:t xml:space="preserve">implemented in SAPFLUXNET, the first global database of sap flow measurements. This database is being </w:t>
      </w:r>
      <w:commentRangeStart w:id="15"/>
      <w:del w:id="16" w:author="MENCUCCINI Maurizio" w:date="2016-08-31T18:44:00Z">
        <w:r w:rsidDel="00670B91">
          <w:rPr>
            <w:rFonts w:ascii="Liberation Sans" w:hAnsi="Liberation Sans"/>
            <w:lang w:val="en-US"/>
          </w:rPr>
          <w:delText xml:space="preserve">built </w:delText>
        </w:r>
      </w:del>
      <w:ins w:id="17" w:author="MENCUCCINI Maurizio" w:date="2016-08-31T18:44:00Z">
        <w:r w:rsidR="00670B91">
          <w:rPr>
            <w:rFonts w:ascii="Liberation Sans" w:hAnsi="Liberation Sans"/>
            <w:lang w:val="en-US"/>
          </w:rPr>
          <w:t>compiled</w:t>
        </w:r>
        <w:commentRangeEnd w:id="15"/>
        <w:r w:rsidR="00670B91">
          <w:rPr>
            <w:rStyle w:val="Refdecomentario"/>
            <w:rFonts w:cs="Mangal"/>
          </w:rPr>
          <w:commentReference w:id="15"/>
        </w:r>
        <w:r w:rsidR="00670B91">
          <w:rPr>
            <w:rFonts w:ascii="Liberation Sans" w:hAnsi="Liberation Sans"/>
            <w:lang w:val="en-US"/>
          </w:rPr>
          <w:t xml:space="preserve"> </w:t>
        </w:r>
      </w:ins>
      <w:r>
        <w:rPr>
          <w:rFonts w:ascii="Liberation Sans" w:hAnsi="Liberation Sans"/>
          <w:lang w:val="en-US"/>
        </w:rPr>
        <w:t xml:space="preserve">from the </w:t>
      </w:r>
      <w:del w:id="18" w:author="MENCUCCINI Maurizio" w:date="2016-08-31T18:53:00Z">
        <w:r w:rsidDel="00334ECD">
          <w:rPr>
            <w:rFonts w:ascii="Liberation Sans" w:hAnsi="Liberation Sans"/>
            <w:lang w:val="en-US"/>
          </w:rPr>
          <w:delText xml:space="preserve">individual </w:delText>
        </w:r>
      </w:del>
      <w:r>
        <w:rPr>
          <w:rFonts w:ascii="Liberation Sans" w:hAnsi="Liberation Sans"/>
          <w:lang w:val="en-US"/>
        </w:rPr>
        <w:t xml:space="preserve">contributions by </w:t>
      </w:r>
      <w:ins w:id="19" w:author="MENCUCCINI Maurizio" w:date="2016-08-31T18:53:00Z">
        <w:r>
          <w:rPr>
            <w:rFonts w:ascii="Liberation Sans" w:hAnsi="Liberation Sans"/>
            <w:lang w:val="en-US"/>
          </w:rPr>
          <w:t xml:space="preserve">individual </w:t>
        </w:r>
      </w:ins>
      <w:r>
        <w:rPr>
          <w:rFonts w:ascii="Liberation Sans" w:hAnsi="Liberation Sans"/>
          <w:lang w:val="en-US"/>
        </w:rPr>
        <w:t xml:space="preserve">researchers across the globe. </w:t>
      </w:r>
      <w:del w:id="20" w:author="MENCUCCINI Maurizio" w:date="2016-08-31T18:45:00Z">
        <w:r w:rsidDel="00670B91">
          <w:rPr>
            <w:rFonts w:ascii="Liberation Sans" w:hAnsi="Liberation Sans"/>
            <w:lang w:val="en-US"/>
          </w:rPr>
          <w:delText>We receive s</w:delText>
        </w:r>
      </w:del>
      <w:ins w:id="21" w:author="MENCUCCINI Maurizio" w:date="2016-08-31T18:45:00Z">
        <w:r w:rsidR="00670B91">
          <w:rPr>
            <w:rFonts w:ascii="Liberation Sans" w:hAnsi="Liberation Sans"/>
            <w:lang w:val="en-US"/>
          </w:rPr>
          <w:t>S</w:t>
        </w:r>
      </w:ins>
      <w:r>
        <w:rPr>
          <w:rFonts w:ascii="Liberation Sans" w:hAnsi="Liberation Sans"/>
          <w:lang w:val="en-US"/>
        </w:rPr>
        <w:t>ap flow</w:t>
      </w:r>
      <w:ins w:id="22" w:author="MENCUCCINI Maurizio" w:date="2016-08-31T18:45:00Z">
        <w:r w:rsidR="00670B91">
          <w:rPr>
            <w:rFonts w:ascii="Liberation Sans" w:hAnsi="Liberation Sans"/>
            <w:lang w:val="en-US"/>
          </w:rPr>
          <w:t>,</w:t>
        </w:r>
      </w:ins>
      <w:r>
        <w:rPr>
          <w:rFonts w:ascii="Liberation Sans" w:hAnsi="Liberation Sans"/>
          <w:lang w:val="en-US"/>
        </w:rPr>
        <w:t xml:space="preserve"> </w:t>
      </w:r>
      <w:del w:id="23" w:author="MENCUCCINI Maurizio" w:date="2016-08-31T18:45:00Z">
        <w:r w:rsidDel="00670B91">
          <w:rPr>
            <w:rFonts w:ascii="Liberation Sans" w:hAnsi="Liberation Sans"/>
            <w:lang w:val="en-US"/>
          </w:rPr>
          <w:delText xml:space="preserve">and </w:delText>
        </w:r>
      </w:del>
      <w:r>
        <w:rPr>
          <w:rFonts w:ascii="Liberation Sans" w:hAnsi="Liberation Sans"/>
          <w:lang w:val="en-US"/>
        </w:rPr>
        <w:t xml:space="preserve">environmental time series and metadata </w:t>
      </w:r>
      <w:ins w:id="24" w:author="MENCUCCINI Maurizio" w:date="2016-08-31T18:45:00Z">
        <w:r w:rsidR="00670B91">
          <w:rPr>
            <w:rFonts w:ascii="Liberation Sans" w:hAnsi="Liberation Sans"/>
            <w:lang w:val="en-US"/>
          </w:rPr>
          <w:t xml:space="preserve">can be received </w:t>
        </w:r>
      </w:ins>
      <w:r>
        <w:rPr>
          <w:rFonts w:ascii="Liberation Sans" w:hAnsi="Liberation Sans"/>
          <w:lang w:val="en-US"/>
        </w:rPr>
        <w:t xml:space="preserve">at various </w:t>
      </w:r>
      <w:r>
        <w:rPr>
          <w:rFonts w:ascii="Liberation Sans" w:hAnsi="Liberation Sans"/>
          <w:lang w:val="en-GB"/>
        </w:rPr>
        <w:t>organisational</w:t>
      </w:r>
      <w:r>
        <w:rPr>
          <w:rFonts w:ascii="Liberation Sans" w:hAnsi="Liberation Sans"/>
          <w:lang w:val="en-US"/>
        </w:rPr>
        <w:t xml:space="preserve"> levels (i.e. site, stand, plant). The actively developed and highly modular R package, ‘</w:t>
      </w:r>
      <w:proofErr w:type="spellStart"/>
      <w:r>
        <w:rPr>
          <w:rFonts w:ascii="Liberation Sans" w:hAnsi="Liberation Sans"/>
          <w:i/>
          <w:iCs/>
          <w:lang w:val="en-US"/>
        </w:rPr>
        <w:t>sapfluxnetr</w:t>
      </w:r>
      <w:proofErr w:type="spellEnd"/>
      <w:r>
        <w:rPr>
          <w:rFonts w:ascii="Liberation Sans" w:hAnsi="Liberation Sans"/>
          <w:lang w:val="en-US"/>
        </w:rPr>
        <w:t>’ performs semi-</w:t>
      </w:r>
      <w:proofErr w:type="spellStart"/>
      <w:r>
        <w:rPr>
          <w:rFonts w:ascii="Liberation Sans" w:hAnsi="Liberation Sans"/>
          <w:lang w:val="en-US"/>
        </w:rPr>
        <w:t>automatized</w:t>
      </w:r>
      <w:proofErr w:type="spellEnd"/>
      <w:r>
        <w:rPr>
          <w:rFonts w:ascii="Liberation Sans" w:hAnsi="Liberation Sans"/>
          <w:lang w:val="en-US"/>
        </w:rPr>
        <w:t xml:space="preserve"> data processing, </w:t>
      </w:r>
      <w:proofErr w:type="spellStart"/>
      <w:r>
        <w:rPr>
          <w:rFonts w:ascii="Liberation Sans" w:hAnsi="Liberation Sans"/>
          <w:lang w:val="en-US"/>
        </w:rPr>
        <w:t>standardisation</w:t>
      </w:r>
      <w:proofErr w:type="spellEnd"/>
      <w:r>
        <w:rPr>
          <w:rFonts w:ascii="Liberation Sans" w:hAnsi="Liberation Sans"/>
          <w:lang w:val="en-US"/>
        </w:rPr>
        <w:t xml:space="preserve"> and quality control (i.e.</w:t>
      </w:r>
      <w:ins w:id="25" w:author="MENCUCCINI Maurizio" w:date="2016-08-31T18:30:00Z">
        <w:r w:rsidR="00D567EF">
          <w:rPr>
            <w:rFonts w:ascii="Liberation Sans" w:hAnsi="Liberation Sans"/>
            <w:lang w:val="en-US"/>
          </w:rPr>
          <w:t>,</w:t>
        </w:r>
      </w:ins>
      <w:r>
        <w:rPr>
          <w:rFonts w:ascii="Liberation Sans" w:hAnsi="Liberation Sans"/>
          <w:lang w:val="en-US"/>
        </w:rPr>
        <w:t xml:space="preserve"> timestamps, units, geographic and species nomenclature checks). </w:t>
      </w:r>
      <w:ins w:id="26" w:author="MENCUCCINI Maurizio" w:date="2016-08-31T18:46:00Z">
        <w:r w:rsidR="00670B91">
          <w:rPr>
            <w:rFonts w:ascii="Liberation Sans" w:hAnsi="Liberation Sans"/>
            <w:lang w:val="en-US"/>
          </w:rPr>
          <w:t xml:space="preserve">Apps created using </w:t>
        </w:r>
        <w:proofErr w:type="spellStart"/>
        <w:r w:rsidR="00670B91">
          <w:rPr>
            <w:rFonts w:ascii="Liberation Sans" w:hAnsi="Liberation Sans"/>
            <w:lang w:val="en-US"/>
          </w:rPr>
          <w:t>Rmarkdown</w:t>
        </w:r>
        <w:proofErr w:type="spellEnd"/>
        <w:r w:rsidR="00670B91">
          <w:rPr>
            <w:rFonts w:ascii="Liberation Sans" w:hAnsi="Liberation Sans"/>
            <w:lang w:val="en-US"/>
          </w:rPr>
          <w:t xml:space="preserve"> and Shiny/HTML </w:t>
        </w:r>
      </w:ins>
      <w:ins w:id="27" w:author="MENCUCCINI Maurizio" w:date="2016-08-31T18:47:00Z">
        <w:r w:rsidR="00670B91">
          <w:rPr>
            <w:rFonts w:ascii="Liberation Sans" w:hAnsi="Liberation Sans"/>
            <w:lang w:val="en-US"/>
          </w:rPr>
          <w:t xml:space="preserve">generate </w:t>
        </w:r>
      </w:ins>
      <w:del w:id="28" w:author="MENCUCCINI Maurizio" w:date="2016-08-31T18:47:00Z">
        <w:r w:rsidDel="00670B91">
          <w:rPr>
            <w:rFonts w:ascii="Liberation Sans" w:hAnsi="Liberation Sans"/>
            <w:lang w:val="en-US"/>
          </w:rPr>
          <w:delText xml:space="preserve">Interactive </w:delText>
        </w:r>
      </w:del>
      <w:ins w:id="29" w:author="MENCUCCINI Maurizio" w:date="2016-08-31T18:47:00Z">
        <w:r w:rsidR="00670B91">
          <w:rPr>
            <w:rFonts w:ascii="Liberation Sans" w:hAnsi="Liberation Sans"/>
            <w:lang w:val="en-US"/>
          </w:rPr>
          <w:t xml:space="preserve">interactive </w:t>
        </w:r>
      </w:ins>
      <w:r>
        <w:rPr>
          <w:rFonts w:ascii="Liberation Sans" w:hAnsi="Liberation Sans"/>
          <w:lang w:val="en-US"/>
        </w:rPr>
        <w:t>reports</w:t>
      </w:r>
      <w:ins w:id="30" w:author="MENCUCCINI Maurizio" w:date="2016-08-31T18:47:00Z">
        <w:r w:rsidR="00670B91">
          <w:rPr>
            <w:rFonts w:ascii="Liberation Sans" w:hAnsi="Liberation Sans"/>
            <w:lang w:val="en-US"/>
          </w:rPr>
          <w:t xml:space="preserve"> and</w:t>
        </w:r>
      </w:ins>
      <w:del w:id="31" w:author="MENCUCCINI Maurizio" w:date="2016-08-31T18:47:00Z">
        <w:r w:rsidDel="00670B91">
          <w:rPr>
            <w:rFonts w:ascii="Liberation Sans" w:hAnsi="Liberation Sans"/>
            <w:lang w:val="en-US"/>
          </w:rPr>
          <w:delText>,</w:delText>
        </w:r>
      </w:del>
      <w:r>
        <w:rPr>
          <w:rFonts w:ascii="Liberation Sans" w:hAnsi="Liberation Sans"/>
          <w:lang w:val="en-US"/>
        </w:rPr>
        <w:t xml:space="preserve"> documents </w:t>
      </w:r>
      <w:del w:id="32" w:author="MENCUCCINI Maurizio" w:date="2016-08-31T18:47:00Z">
        <w:r w:rsidDel="00670B91">
          <w:rPr>
            <w:rFonts w:ascii="Liberation Sans" w:hAnsi="Liberation Sans"/>
            <w:lang w:val="en-US"/>
          </w:rPr>
          <w:delText xml:space="preserve">and </w:delText>
        </w:r>
      </w:del>
      <w:del w:id="33" w:author="MENCUCCINI Maurizio" w:date="2016-08-31T18:46:00Z">
        <w:r w:rsidDel="00670B91">
          <w:rPr>
            <w:rFonts w:ascii="Liberation Sans" w:hAnsi="Liberation Sans"/>
            <w:lang w:val="en-US"/>
          </w:rPr>
          <w:delText xml:space="preserve">apps created using Rmarkdown and Shiny/HTML </w:delText>
        </w:r>
      </w:del>
      <w:del w:id="34" w:author="MENCUCCINI Maurizio" w:date="2016-08-31T18:47:00Z">
        <w:r w:rsidDel="00670B91">
          <w:rPr>
            <w:rFonts w:ascii="Liberation Sans" w:hAnsi="Liberation Sans"/>
            <w:lang w:val="en-US"/>
          </w:rPr>
          <w:delText xml:space="preserve">are generated </w:delText>
        </w:r>
      </w:del>
      <w:r>
        <w:rPr>
          <w:rFonts w:ascii="Liberation Sans" w:hAnsi="Liberation Sans"/>
          <w:lang w:val="en-US"/>
        </w:rPr>
        <w:t xml:space="preserve">to perform visual checks and to </w:t>
      </w:r>
      <w:del w:id="35" w:author="MENCUCCINI Maurizio" w:date="2016-08-31T18:47:00Z">
        <w:r w:rsidDel="00670B91">
          <w:rPr>
            <w:rFonts w:ascii="Liberation Sans" w:hAnsi="Liberation Sans"/>
            <w:lang w:val="en-US"/>
          </w:rPr>
          <w:delText xml:space="preserve">require </w:delText>
        </w:r>
      </w:del>
      <w:ins w:id="36" w:author="MENCUCCINI Maurizio" w:date="2016-08-31T18:47:00Z">
        <w:r w:rsidR="00670B91">
          <w:rPr>
            <w:rFonts w:ascii="Liberation Sans" w:hAnsi="Liberation Sans"/>
            <w:lang w:val="en-US"/>
          </w:rPr>
          <w:t xml:space="preserve">request </w:t>
        </w:r>
      </w:ins>
      <w:r>
        <w:rPr>
          <w:rFonts w:ascii="Liberation Sans" w:hAnsi="Liberation Sans"/>
          <w:lang w:val="en-US"/>
        </w:rPr>
        <w:t>feedback from data contributors</w:t>
      </w:r>
      <w:del w:id="37" w:author="MENCUCCINI Maurizio" w:date="2016-08-31T18:54:00Z">
        <w:r w:rsidDel="00334ECD">
          <w:rPr>
            <w:rFonts w:ascii="Liberation Sans" w:hAnsi="Liberation Sans"/>
            <w:lang w:val="en-US"/>
          </w:rPr>
          <w:delText xml:space="preserve"> to resolve any data issues</w:delText>
        </w:r>
      </w:del>
      <w:r>
        <w:rPr>
          <w:rFonts w:ascii="Liberation Sans" w:hAnsi="Liberation Sans"/>
          <w:lang w:val="en-US"/>
        </w:rPr>
        <w:t>. All the steps in our data workflow are fully documented, reproducible and version-controlled in a GitHub</w:t>
      </w:r>
      <w:ins w:id="38" w:author="MENCUCCINI Maurizio" w:date="2016-08-31T18:57:00Z">
        <w:r>
          <w:rPr>
            <w:rFonts w:ascii="Liberation Sans" w:hAnsi="Liberation Sans"/>
            <w:lang w:val="en-US"/>
          </w:rPr>
          <w:t xml:space="preserve"> </w:t>
        </w:r>
      </w:ins>
      <w:del w:id="39" w:author="MENCUCCINI Maurizio" w:date="2016-08-31T18:54:00Z">
        <w:r w:rsidDel="00334ECD">
          <w:rPr>
            <w:rFonts w:ascii="Liberation Sans" w:hAnsi="Liberation Sans"/>
            <w:lang w:val="en-US"/>
          </w:rPr>
          <w:delText xml:space="preserve"> </w:delText>
        </w:r>
      </w:del>
      <w:r>
        <w:rPr>
          <w:rFonts w:ascii="Liberation Sans" w:hAnsi="Liberation Sans"/>
          <w:lang w:val="en-US"/>
        </w:rPr>
        <w:t xml:space="preserve">repository. Our approach will also lead to a seamless integration of the datasets in a relational database (PostgreSQL) with a user-friendly data interface (R/Shiny/HTML) to efficiently perform data queries. </w:t>
      </w:r>
      <w:del w:id="40" w:author="MENCUCCINI Maurizio" w:date="2016-08-31T18:54:00Z">
        <w:r w:rsidDel="00334ECD">
          <w:rPr>
            <w:rFonts w:ascii="Liberation Sans" w:hAnsi="Liberation Sans"/>
            <w:lang w:val="en-US"/>
          </w:rPr>
          <w:delText>The first release of the database will be made public after one year</w:delText>
        </w:r>
      </w:del>
      <w:del w:id="41" w:author="MENCUCCINI Maurizio" w:date="2016-08-31T18:48:00Z">
        <w:r w:rsidDel="00670B91">
          <w:rPr>
            <w:rFonts w:ascii="Liberation Sans" w:hAnsi="Liberation Sans"/>
            <w:lang w:val="en-US"/>
          </w:rPr>
          <w:delText>-</w:delText>
        </w:r>
      </w:del>
      <w:del w:id="42" w:author="MENCUCCINI Maurizio" w:date="2016-08-31T18:54:00Z">
        <w:r w:rsidDel="00334ECD">
          <w:rPr>
            <w:rFonts w:ascii="Liberation Sans" w:hAnsi="Liberation Sans"/>
            <w:lang w:val="en-US"/>
          </w:rPr>
          <w:delText xml:space="preserve">restricted access for data contributors. </w:delText>
        </w:r>
      </w:del>
      <w:r>
        <w:rPr>
          <w:rFonts w:ascii="Liberation Sans" w:hAnsi="Liberation Sans"/>
          <w:lang w:val="en-US"/>
        </w:rPr>
        <w:t>Overall, SAPFLUXNET constitutes a major step towards openness and reproducibility in plant physiological ecology</w:t>
      </w:r>
      <w:ins w:id="43" w:author="MENCUCCINI Maurizio" w:date="2016-08-31T18:58:00Z">
        <w:r>
          <w:rPr>
            <w:rFonts w:ascii="Liberation Sans" w:hAnsi="Liberation Sans"/>
            <w:lang w:val="en-US"/>
          </w:rPr>
          <w:t xml:space="preserve"> and ecosystem ecology</w:t>
        </w:r>
      </w:ins>
      <w:bookmarkEnd w:id="0"/>
      <w:ins w:id="44" w:author="Jordi Martínez Vilalta" w:date="2016-09-02T08:04:00Z">
        <w:r w:rsidR="00B12549">
          <w:rPr>
            <w:rFonts w:ascii="Liberation Sans" w:hAnsi="Liberation Sans"/>
            <w:lang w:val="en-US"/>
          </w:rPr>
          <w:t xml:space="preserve">, </w:t>
        </w:r>
        <w:commentRangeStart w:id="45"/>
        <w:r w:rsidR="00B12549">
          <w:rPr>
            <w:rFonts w:ascii="Liberation Sans" w:hAnsi="Liberation Sans"/>
            <w:lang w:val="en-US"/>
          </w:rPr>
          <w:t xml:space="preserve">and </w:t>
        </w:r>
      </w:ins>
      <w:ins w:id="46" w:author="Jordi Martínez Vilalta" w:date="2016-09-02T08:06:00Z">
        <w:r w:rsidR="00B12549">
          <w:rPr>
            <w:rFonts w:ascii="Liberation Sans" w:hAnsi="Liberation Sans"/>
            <w:lang w:val="en-US"/>
          </w:rPr>
          <w:t xml:space="preserve">we propose that </w:t>
        </w:r>
      </w:ins>
      <w:ins w:id="47" w:author="Jordi Martínez Vilalta" w:date="2016-09-02T08:05:00Z">
        <w:r w:rsidR="00B12549">
          <w:rPr>
            <w:rFonts w:ascii="Liberation Sans" w:hAnsi="Liberation Sans"/>
            <w:lang w:val="en-US"/>
          </w:rPr>
          <w:t xml:space="preserve">analogous workflows ensuring quality </w:t>
        </w:r>
      </w:ins>
      <w:ins w:id="48" w:author="Jordi Martínez Vilalta" w:date="2016-09-02T08:07:00Z">
        <w:r w:rsidR="00B12549">
          <w:rPr>
            <w:rFonts w:ascii="Liberation Sans" w:hAnsi="Liberation Sans"/>
            <w:lang w:val="en-US"/>
          </w:rPr>
          <w:t xml:space="preserve">control </w:t>
        </w:r>
      </w:ins>
      <w:ins w:id="49" w:author="Jordi Martínez Vilalta" w:date="2016-09-02T08:05:00Z">
        <w:r w:rsidR="00B12549">
          <w:rPr>
            <w:rFonts w:ascii="Liberation Sans" w:hAnsi="Liberation Sans"/>
            <w:lang w:val="en-US"/>
          </w:rPr>
          <w:t xml:space="preserve">can be applied to </w:t>
        </w:r>
      </w:ins>
      <w:ins w:id="50" w:author="Jordi Martínez Vilalta" w:date="2016-09-02T08:06:00Z">
        <w:r w:rsidR="00B12549">
          <w:rPr>
            <w:rFonts w:ascii="Liberation Sans" w:hAnsi="Liberation Sans"/>
            <w:lang w:val="en-US"/>
          </w:rPr>
          <w:t>similar ecological databases</w:t>
        </w:r>
      </w:ins>
      <w:r>
        <w:rPr>
          <w:rFonts w:ascii="Liberation Sans" w:hAnsi="Liberation Sans"/>
          <w:lang w:val="en-US"/>
        </w:rPr>
        <w:t>.</w:t>
      </w:r>
      <w:commentRangeEnd w:id="45"/>
      <w:r w:rsidR="00B12549">
        <w:rPr>
          <w:rStyle w:val="Refdecomentario"/>
          <w:rFonts w:cs="Mangal"/>
        </w:rPr>
        <w:commentReference w:id="45"/>
      </w:r>
    </w:p>
    <w:sectPr w:rsidR="00E9267E" w:rsidSect="00CB66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MENCUCCINI Maurizio" w:date="2016-08-31T18:50:00Z" w:initials="MM">
    <w:p w:rsidR="00D567EF" w:rsidRDefault="00D567EF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D567EF">
        <w:rPr>
          <w:lang w:val="en-GB"/>
        </w:rPr>
        <w:t>It is not truly continuous</w:t>
      </w:r>
      <w:r>
        <w:rPr>
          <w:lang w:val="en-GB"/>
        </w:rPr>
        <w:t>, e.g., in heat pulse systems one could send the pulse once every 30 minutes</w:t>
      </w:r>
      <w:r w:rsidR="00670B91">
        <w:rPr>
          <w:lang w:val="en-GB"/>
        </w:rPr>
        <w:t xml:space="preserve"> as opposed to once every min and then average every 30 min</w:t>
      </w:r>
      <w:r w:rsidRPr="00D567EF">
        <w:rPr>
          <w:lang w:val="en-GB"/>
        </w:rPr>
        <w:t xml:space="preserve">. </w:t>
      </w:r>
      <w:r>
        <w:rPr>
          <w:lang w:val="en-GB"/>
        </w:rPr>
        <w:t xml:space="preserve">Eddy covariance logs data at </w:t>
      </w:r>
      <w:r w:rsidR="00670B91">
        <w:rPr>
          <w:lang w:val="en-GB"/>
        </w:rPr>
        <w:t xml:space="preserve">a </w:t>
      </w:r>
      <w:r>
        <w:rPr>
          <w:lang w:val="en-GB"/>
        </w:rPr>
        <w:t>frequency of 10 Hz</w:t>
      </w:r>
      <w:r w:rsidR="00670B91">
        <w:rPr>
          <w:lang w:val="en-GB"/>
        </w:rPr>
        <w:t xml:space="preserve"> typically</w:t>
      </w:r>
      <w:r>
        <w:rPr>
          <w:lang w:val="en-GB"/>
        </w:rPr>
        <w:t>.</w:t>
      </w:r>
    </w:p>
    <w:p w:rsidR="00D567EF" w:rsidRPr="00D567EF" w:rsidRDefault="00D567EF">
      <w:pPr>
        <w:pStyle w:val="Textocomentario"/>
        <w:rPr>
          <w:lang w:val="en-GB"/>
        </w:rPr>
      </w:pPr>
      <w:r w:rsidRPr="00D567EF">
        <w:rPr>
          <w:lang w:val="en-GB"/>
        </w:rPr>
        <w:t xml:space="preserve">In fact, how variable is the </w:t>
      </w:r>
      <w:proofErr w:type="spellStart"/>
      <w:r w:rsidRPr="00D567EF">
        <w:rPr>
          <w:lang w:val="en-GB"/>
        </w:rPr>
        <w:t>mínimum</w:t>
      </w:r>
      <w:proofErr w:type="spellEnd"/>
      <w:r w:rsidRPr="00D567EF">
        <w:rPr>
          <w:lang w:val="en-GB"/>
        </w:rPr>
        <w:t xml:space="preserve"> logging time step among dat</w:t>
      </w:r>
      <w:r>
        <w:rPr>
          <w:lang w:val="en-GB"/>
        </w:rPr>
        <w:t>a</w:t>
      </w:r>
      <w:r w:rsidRPr="00D567EF">
        <w:rPr>
          <w:lang w:val="en-GB"/>
        </w:rPr>
        <w:t>sets?</w:t>
      </w:r>
      <w:r>
        <w:rPr>
          <w:lang w:val="en-GB"/>
        </w:rPr>
        <w:t xml:space="preserve"> Some effects, e.g., wind turbulence, cloud passing, can presumably be seen only at very high time resolutions?</w:t>
      </w:r>
    </w:p>
  </w:comment>
  <w:comment w:id="13" w:author="MENCUCCINI Maurizio" w:date="2016-08-31T18:50:00Z" w:initials="MM">
    <w:p w:rsidR="00670B91" w:rsidRPr="00670B91" w:rsidRDefault="00670B91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670B91">
        <w:rPr>
          <w:lang w:val="en-GB"/>
        </w:rPr>
        <w:t>Present the rationale for? Logic behind?</w:t>
      </w:r>
    </w:p>
  </w:comment>
  <w:comment w:id="15" w:author="MENCUCCINI Maurizio" w:date="2016-08-31T18:50:00Z" w:initials="MM">
    <w:p w:rsidR="00670B91" w:rsidRPr="00670B91" w:rsidRDefault="00670B91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r w:rsidRPr="00670B91">
        <w:rPr>
          <w:lang w:val="en-GB"/>
        </w:rPr>
        <w:t>As opposed to having being built already before people submit data?</w:t>
      </w:r>
    </w:p>
  </w:comment>
  <w:comment w:id="45" w:author="Jordi Martínez Vilalta" w:date="2016-09-02T08:08:00Z" w:initials="JMV">
    <w:p w:rsidR="00B12549" w:rsidRPr="00B12549" w:rsidRDefault="00B12549">
      <w:pPr>
        <w:pStyle w:val="Textocomentario"/>
        <w:rPr>
          <w:lang w:val="en-GB"/>
        </w:rPr>
      </w:pPr>
      <w:r w:rsidRPr="00B12549">
        <w:rPr>
          <w:rStyle w:val="Refdecomentario"/>
          <w:lang w:val="en-GB"/>
        </w:rPr>
        <w:annotationRef/>
      </w:r>
      <w:r w:rsidRPr="00B12549">
        <w:rPr>
          <w:lang w:val="en-GB"/>
        </w:rPr>
        <w:t>Or something along these lines.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dobe Blan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9"/>
  <w:hyphenationZone w:val="425"/>
  <w:characterSpacingControl w:val="doNotCompress"/>
  <w:compat/>
  <w:rsids>
    <w:rsidRoot w:val="00E9267E"/>
    <w:rsid w:val="00334ECD"/>
    <w:rsid w:val="00626602"/>
    <w:rsid w:val="00670B91"/>
    <w:rsid w:val="009A4ECA"/>
    <w:rsid w:val="00B12549"/>
    <w:rsid w:val="00CB6678"/>
    <w:rsid w:val="00D567EF"/>
    <w:rsid w:val="00E92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dobe Blank" w:hAnsi="Liberation Serif" w:cs="Noto Sans"/>
        <w:sz w:val="24"/>
        <w:szCs w:val="24"/>
        <w:lang w:val="es-E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678"/>
  </w:style>
  <w:style w:type="paragraph" w:styleId="Ttulo1">
    <w:name w:val="heading 1"/>
    <w:basedOn w:val="Heading"/>
    <w:next w:val="Normal"/>
    <w:qFormat/>
    <w:rsid w:val="00CB6678"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Ttulo2">
    <w:name w:val="heading 2"/>
    <w:basedOn w:val="Heading"/>
    <w:next w:val="Normal"/>
    <w:qFormat/>
    <w:rsid w:val="00CB6678"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Ttulo3">
    <w:name w:val="heading 3"/>
    <w:basedOn w:val="Heading"/>
    <w:next w:val="Normal"/>
    <w:qFormat/>
    <w:rsid w:val="00CB6678"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Ttulo4">
    <w:name w:val="heading 4"/>
    <w:basedOn w:val="Heading"/>
    <w:next w:val="Normal"/>
    <w:qFormat/>
    <w:rsid w:val="00CB6678"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Ttulo5">
    <w:name w:val="heading 5"/>
    <w:basedOn w:val="Heading"/>
    <w:next w:val="Normal"/>
    <w:qFormat/>
    <w:rsid w:val="00CB6678"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Heading"/>
    <w:next w:val="Normal"/>
    <w:qFormat/>
    <w:rsid w:val="00CB6678"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sid w:val="00CB6678"/>
    <w:rPr>
      <w:color w:val="000080"/>
      <w:u w:val="single"/>
    </w:rPr>
  </w:style>
  <w:style w:type="character" w:customStyle="1" w:styleId="TextocomentarioCar">
    <w:name w:val="Texto comentario Car"/>
    <w:basedOn w:val="Fuentedeprrafopredeter"/>
    <w:qFormat/>
    <w:rsid w:val="00CB6678"/>
    <w:rPr>
      <w:rFonts w:cs="Mangal"/>
      <w:sz w:val="20"/>
      <w:szCs w:val="18"/>
    </w:rPr>
  </w:style>
  <w:style w:type="character" w:styleId="Refdecomentario">
    <w:name w:val="annotation reference"/>
    <w:basedOn w:val="Fuentedeprrafopredeter"/>
    <w:qFormat/>
    <w:rsid w:val="00CB6678"/>
    <w:rPr>
      <w:sz w:val="16"/>
      <w:szCs w:val="16"/>
    </w:rPr>
  </w:style>
  <w:style w:type="character" w:customStyle="1" w:styleId="TextodegloboCar">
    <w:name w:val="Texto de globo Car"/>
    <w:basedOn w:val="Fuentedeprrafopredeter"/>
    <w:qFormat/>
    <w:rsid w:val="00CB6678"/>
    <w:rPr>
      <w:rFonts w:ascii="Tahoma" w:hAnsi="Tahoma" w:cs="Mangal"/>
      <w:sz w:val="16"/>
      <w:szCs w:val="14"/>
    </w:rPr>
  </w:style>
  <w:style w:type="character" w:customStyle="1" w:styleId="AsuntodelcomentarioCar">
    <w:name w:val="Asunto del comentario Car"/>
    <w:basedOn w:val="TextocomentarioCar"/>
    <w:qFormat/>
    <w:rsid w:val="00CB6678"/>
    <w:rPr>
      <w:rFonts w:cs="Mangal"/>
      <w:b/>
      <w:bCs/>
      <w:sz w:val="20"/>
      <w:szCs w:val="18"/>
    </w:rPr>
  </w:style>
  <w:style w:type="character" w:customStyle="1" w:styleId="FootnoteCharacters">
    <w:name w:val="Footnote Characters"/>
    <w:qFormat/>
    <w:rsid w:val="00CB6678"/>
  </w:style>
  <w:style w:type="character" w:customStyle="1" w:styleId="EndnoteCharacters">
    <w:name w:val="Endnote Characters"/>
    <w:qFormat/>
    <w:rsid w:val="00CB6678"/>
  </w:style>
  <w:style w:type="character" w:customStyle="1" w:styleId="VisitedInternetLink">
    <w:name w:val="Visited Internet Link"/>
    <w:rsid w:val="00CB6678"/>
    <w:rPr>
      <w:color w:val="800000"/>
      <w:u w:val="single"/>
    </w:rPr>
  </w:style>
  <w:style w:type="character" w:customStyle="1" w:styleId="StrongEmphasis">
    <w:name w:val="Strong Emphasis"/>
    <w:qFormat/>
    <w:rsid w:val="00CB6678"/>
    <w:rPr>
      <w:b/>
      <w:bCs/>
    </w:rPr>
  </w:style>
  <w:style w:type="character" w:customStyle="1" w:styleId="Quotation">
    <w:name w:val="Quotation"/>
    <w:qFormat/>
    <w:rsid w:val="00CB6678"/>
    <w:rPr>
      <w:i/>
      <w:iCs/>
    </w:rPr>
  </w:style>
  <w:style w:type="character" w:customStyle="1" w:styleId="LineNumbering">
    <w:name w:val="Line Numbering"/>
    <w:rsid w:val="00CB6678"/>
  </w:style>
  <w:style w:type="character" w:customStyle="1" w:styleId="NumberingSymbols">
    <w:name w:val="Numbering Symbols"/>
    <w:qFormat/>
    <w:rsid w:val="00CB6678"/>
  </w:style>
  <w:style w:type="paragraph" w:customStyle="1" w:styleId="Heading">
    <w:name w:val="Heading"/>
    <w:basedOn w:val="Normal"/>
    <w:next w:val="Textoindependiente"/>
    <w:qFormat/>
    <w:rsid w:val="00CB6678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Textoindependiente">
    <w:name w:val="Body Text"/>
    <w:basedOn w:val="Normal"/>
    <w:rsid w:val="00CB6678"/>
    <w:pPr>
      <w:spacing w:after="140" w:line="288" w:lineRule="auto"/>
    </w:pPr>
  </w:style>
  <w:style w:type="paragraph" w:styleId="Lista">
    <w:name w:val="List"/>
    <w:basedOn w:val="Textoindependiente"/>
    <w:rsid w:val="00CB6678"/>
  </w:style>
  <w:style w:type="paragraph" w:styleId="Epgrafe">
    <w:name w:val="caption"/>
    <w:basedOn w:val="Normal"/>
    <w:qFormat/>
    <w:rsid w:val="00CB6678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CB6678"/>
    <w:pPr>
      <w:suppressLineNumbers/>
    </w:pPr>
  </w:style>
  <w:style w:type="paragraph" w:customStyle="1" w:styleId="LO-normal">
    <w:name w:val="LO-normal"/>
    <w:qFormat/>
    <w:rsid w:val="00CB6678"/>
    <w:pPr>
      <w:keepNext/>
    </w:pPr>
    <w:rPr>
      <w:rFonts w:ascii="Arial" w:eastAsia="Arial" w:hAnsi="Arial" w:cs="Arial"/>
      <w:color w:val="000000"/>
      <w:sz w:val="22"/>
      <w:szCs w:val="22"/>
    </w:rPr>
  </w:style>
  <w:style w:type="paragraph" w:styleId="Ttulo">
    <w:name w:val="Title"/>
    <w:basedOn w:val="LO-normal"/>
    <w:next w:val="Normal"/>
    <w:qFormat/>
    <w:rsid w:val="00CB6678"/>
    <w:pPr>
      <w:keepLines/>
      <w:spacing w:after="60" w:line="240" w:lineRule="auto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qFormat/>
    <w:rsid w:val="00CB6678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Textocomentario">
    <w:name w:val="annotation text"/>
    <w:basedOn w:val="Normal"/>
    <w:qFormat/>
    <w:rsid w:val="00CB6678"/>
    <w:pPr>
      <w:spacing w:line="240" w:lineRule="auto"/>
    </w:pPr>
    <w:rPr>
      <w:rFonts w:cs="Mangal"/>
      <w:sz w:val="20"/>
      <w:szCs w:val="18"/>
    </w:rPr>
  </w:style>
  <w:style w:type="paragraph" w:styleId="Textodeglobo">
    <w:name w:val="Balloon Text"/>
    <w:basedOn w:val="Normal"/>
    <w:qFormat/>
    <w:rsid w:val="00CB6678"/>
    <w:pPr>
      <w:spacing w:line="240" w:lineRule="auto"/>
    </w:pPr>
    <w:rPr>
      <w:rFonts w:ascii="Tahoma" w:hAnsi="Tahoma" w:cs="Mangal"/>
      <w:sz w:val="16"/>
      <w:szCs w:val="14"/>
    </w:rPr>
  </w:style>
  <w:style w:type="paragraph" w:styleId="Asuntodelcomentario">
    <w:name w:val="annotation subject"/>
    <w:basedOn w:val="Textocomentario"/>
    <w:qFormat/>
    <w:rsid w:val="00CB6678"/>
    <w:rPr>
      <w:b/>
      <w:bCs/>
    </w:rPr>
  </w:style>
  <w:style w:type="paragraph" w:styleId="Revisin">
    <w:name w:val="Revision"/>
    <w:qFormat/>
    <w:rsid w:val="00CB6678"/>
    <w:pPr>
      <w:spacing w:line="240" w:lineRule="auto"/>
    </w:pPr>
    <w:rPr>
      <w:rFonts w:ascii="Arial" w:eastAsia="Arial" w:hAnsi="Arial" w:cs="Mangal"/>
      <w:color w:val="000000"/>
      <w:sz w:val="22"/>
      <w:szCs w:val="20"/>
    </w:rPr>
  </w:style>
  <w:style w:type="paragraph" w:customStyle="1" w:styleId="Bibliography1">
    <w:name w:val="Bibliography 1"/>
    <w:basedOn w:val="Index"/>
    <w:qFormat/>
    <w:rsid w:val="00CB6678"/>
    <w:pPr>
      <w:spacing w:after="240" w:line="240" w:lineRule="atLeast"/>
      <w:ind w:left="720" w:hanging="720"/>
    </w:pPr>
    <w:rPr>
      <w:rFonts w:ascii="Liberation Sans" w:hAnsi="Liberation Sans"/>
    </w:rPr>
  </w:style>
  <w:style w:type="paragraph" w:customStyle="1" w:styleId="ListContents">
    <w:name w:val="List Contents"/>
    <w:basedOn w:val="Normal"/>
    <w:qFormat/>
    <w:rsid w:val="00CB6678"/>
  </w:style>
  <w:style w:type="paragraph" w:customStyle="1" w:styleId="Manuscripts">
    <w:name w:val="Manuscripts"/>
    <w:basedOn w:val="Normal"/>
    <w:qFormat/>
    <w:rsid w:val="00CB6678"/>
    <w:pPr>
      <w:keepNext/>
      <w:widowControl w:val="0"/>
      <w:spacing w:after="227" w:line="360" w:lineRule="auto"/>
    </w:pPr>
    <w:rPr>
      <w:rFonts w:ascii="Liberation Sans" w:hAnsi="Liberation Sans"/>
    </w:rPr>
  </w:style>
  <w:style w:type="paragraph" w:styleId="Piedepgina">
    <w:name w:val="footer"/>
    <w:basedOn w:val="Normal"/>
    <w:rsid w:val="00CB6678"/>
    <w:pPr>
      <w:suppressLineNumbers/>
    </w:pPr>
  </w:style>
  <w:style w:type="paragraph" w:styleId="Encabezado">
    <w:name w:val="header"/>
    <w:basedOn w:val="Normal"/>
    <w:rsid w:val="00CB6678"/>
  </w:style>
  <w:style w:type="paragraph" w:customStyle="1" w:styleId="FooterLeft">
    <w:name w:val="Footer Left"/>
    <w:basedOn w:val="Normal"/>
    <w:qFormat/>
    <w:rsid w:val="00CB6678"/>
  </w:style>
  <w:style w:type="paragraph" w:styleId="Textonotaalfinal">
    <w:name w:val="endnote text"/>
    <w:basedOn w:val="Normal"/>
    <w:rsid w:val="00CB6678"/>
  </w:style>
  <w:style w:type="paragraph" w:styleId="TDC3">
    <w:name w:val="toc 3"/>
    <w:basedOn w:val="Index"/>
    <w:rsid w:val="00CB6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dobe Blank" w:hAnsi="Liberation Serif" w:cs="Noto Sans"/>
        <w:sz w:val="24"/>
        <w:szCs w:val="24"/>
        <w:lang w:val="es-E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Normal"/>
    <w:qFormat/>
    <w:pPr>
      <w:keepLines/>
      <w:widowControl w:val="0"/>
      <w:spacing w:before="400" w:line="240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widowControl w:val="0"/>
      <w:spacing w:before="360" w:line="240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widowControl w:val="0"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widowControl w:val="0"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0"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0"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xtocomentarioCar">
    <w:name w:val="Texto comentario Car"/>
    <w:basedOn w:val="DefaultParagraphFont"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degloboCar">
    <w:name w:val="Texto de globo Car"/>
    <w:basedOn w:val="DefaultParagraphFont"/>
    <w:qFormat/>
    <w:rPr>
      <w:rFonts w:ascii="Tahoma" w:hAnsi="Tahoma" w:cs="Mangal"/>
      <w:sz w:val="16"/>
      <w:szCs w:val="14"/>
    </w:rPr>
  </w:style>
  <w:style w:type="character" w:customStyle="1" w:styleId="AsuntodelcomentarioCar">
    <w:name w:val="Asunto del comentario Car"/>
    <w:basedOn w:val="TextocomentarioCar"/>
    <w:qFormat/>
    <w:rPr>
      <w:rFonts w:cs="Mangal"/>
      <w:b/>
      <w:bCs/>
      <w:sz w:val="20"/>
      <w:szCs w:val="18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Quotation">
    <w:name w:val="Quotation"/>
    <w:qFormat/>
    <w:rPr>
      <w:i/>
      <w:iCs/>
    </w:rPr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LO-normal"/>
    <w:next w:val="Normal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qFormat/>
    <w:pPr>
      <w:spacing w:line="240" w:lineRule="auto"/>
    </w:pPr>
    <w:rPr>
      <w:rFonts w:cs="Mangal"/>
      <w:sz w:val="20"/>
      <w:szCs w:val="18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Revision">
    <w:name w:val="Revision"/>
    <w:qFormat/>
    <w:pPr>
      <w:spacing w:line="240" w:lineRule="auto"/>
    </w:pPr>
    <w:rPr>
      <w:rFonts w:ascii="Arial" w:eastAsia="Arial" w:hAnsi="Arial" w:cs="Mangal"/>
      <w:color w:val="000000"/>
      <w:sz w:val="22"/>
      <w:szCs w:val="20"/>
    </w:rPr>
  </w:style>
  <w:style w:type="paragraph" w:customStyle="1" w:styleId="Bibliography1">
    <w:name w:val="Bibliography 1"/>
    <w:basedOn w:val="Index"/>
    <w:qFormat/>
    <w:pPr>
      <w:spacing w:after="240" w:line="240" w:lineRule="atLeast"/>
      <w:ind w:left="720" w:hanging="720"/>
    </w:pPr>
    <w:rPr>
      <w:rFonts w:ascii="Liberation Sans" w:hAnsi="Liberation Sans"/>
    </w:rPr>
  </w:style>
  <w:style w:type="paragraph" w:customStyle="1" w:styleId="ListContents">
    <w:name w:val="List Contents"/>
    <w:basedOn w:val="Normal"/>
    <w:qFormat/>
  </w:style>
  <w:style w:type="paragraph" w:customStyle="1" w:styleId="Manuscripts">
    <w:name w:val="Manuscripts"/>
    <w:basedOn w:val="Normal"/>
    <w:qFormat/>
    <w:pPr>
      <w:keepNext/>
      <w:widowControl w:val="0"/>
      <w:spacing w:after="227" w:line="360" w:lineRule="auto"/>
    </w:pPr>
    <w:rPr>
      <w:rFonts w:ascii="Liberation Sans" w:hAnsi="Liberation Sans"/>
    </w:rPr>
  </w:style>
  <w:style w:type="paragraph" w:styleId="Footer">
    <w:name w:val="footer"/>
    <w:basedOn w:val="Normal"/>
    <w:pPr>
      <w:suppressLineNumbers/>
    </w:pPr>
  </w:style>
  <w:style w:type="paragraph" w:styleId="Header">
    <w:name w:val="header"/>
    <w:basedOn w:val="Normal"/>
  </w:style>
  <w:style w:type="paragraph" w:customStyle="1" w:styleId="FooterLeft">
    <w:name w:val="Footer Left"/>
    <w:basedOn w:val="Normal"/>
    <w:qFormat/>
  </w:style>
  <w:style w:type="paragraph" w:styleId="EndnoteText">
    <w:name w:val="endnote text"/>
    <w:basedOn w:val="Normal"/>
  </w:style>
  <w:style w:type="paragraph" w:styleId="TOC3">
    <w:name w:val="toc 3"/>
    <w:basedOn w:val="Index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hyperlink" Target="http://www.medecos-aeet-meeting2017.es/Symposia_396_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MENCUCCINI Maurizio</dc:creator>
  <cp:lastModifiedBy>Jordi Martínez Vilalta</cp:lastModifiedBy>
  <cp:revision>3</cp:revision>
  <dcterms:created xsi:type="dcterms:W3CDTF">2016-09-02T06:02:00Z</dcterms:created>
  <dcterms:modified xsi:type="dcterms:W3CDTF">2016-09-02T06:08:00Z</dcterms:modified>
  <dc:language>en-US</dc:language>
</cp:coreProperties>
</file>